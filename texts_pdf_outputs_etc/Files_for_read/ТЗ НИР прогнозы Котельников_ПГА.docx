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0"/>
          <w:szCs w:val="40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прогнозов потоков ЗЧ КП</w:t>
      </w:r>
    </w:p>
    <w:p w:rsidR="006D186A" w:rsidRDefault="006D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186A" w:rsidRDefault="006D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 Основание для выполнения работы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повышения точности прогнозирования характеристик ИИ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КП и модернизации моделей прогнозов с учетом уровня развитием математического, алгоритмического и программного аппарата самообучающихся алгоритмов.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Цели и задачи работы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 Цель работы</w:t>
      </w:r>
    </w:p>
    <w:p w:rsidR="006D186A" w:rsidRDefault="00D97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ins w:id="0" w:author="Kotelnikov" w:date="2018-04-02T12:5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Исследование применимости методов машинного </w:t>
        </w:r>
      </w:ins>
      <w:ins w:id="1" w:author="Kotelnikov" w:date="2018-04-02T12:59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обучения с целью </w:t>
        </w:r>
      </w:ins>
      <w:del w:id="2" w:author="Kotelnikov" w:date="2018-04-02T12:59:00Z">
        <w:r w:rsidR="00EA344F" w:rsidDel="00D97F92">
          <w:rPr>
            <w:rFonts w:ascii="Times New Roman" w:eastAsia="Times New Roman" w:hAnsi="Times New Roman" w:cs="Times New Roman"/>
            <w:sz w:val="24"/>
            <w:szCs w:val="24"/>
          </w:rPr>
          <w:delText>П</w:delText>
        </w:r>
      </w:del>
      <w:proofErr w:type="gramStart"/>
      <w:ins w:id="3" w:author="Kotelnikov" w:date="2018-04-02T12:59:00Z">
        <w:r>
          <w:rPr>
            <w:rFonts w:ascii="Times New Roman" w:eastAsia="Times New Roman" w:hAnsi="Times New Roman" w:cs="Times New Roman"/>
            <w:sz w:val="24"/>
            <w:szCs w:val="24"/>
          </w:rPr>
          <w:t>п</w:t>
        </w:r>
      </w:ins>
      <w:r w:rsidR="00EA344F">
        <w:rPr>
          <w:rFonts w:ascii="Times New Roman" w:eastAsia="Times New Roman" w:hAnsi="Times New Roman" w:cs="Times New Roman"/>
          <w:sz w:val="24"/>
          <w:szCs w:val="24"/>
        </w:rPr>
        <w:t>овышени</w:t>
      </w:r>
      <w:ins w:id="4" w:author="Kotelnikov" w:date="2018-04-02T12:59:00Z">
        <w:r>
          <w:rPr>
            <w:rFonts w:ascii="Times New Roman" w:eastAsia="Times New Roman" w:hAnsi="Times New Roman" w:cs="Times New Roman"/>
            <w:sz w:val="24"/>
            <w:szCs w:val="24"/>
          </w:rPr>
          <w:t>я</w:t>
        </w:r>
      </w:ins>
      <w:del w:id="5" w:author="Kotelnikov" w:date="2018-04-02T12:59:00Z">
        <w:r w:rsidR="00EA344F" w:rsidDel="00D97F92">
          <w:rPr>
            <w:rFonts w:ascii="Times New Roman" w:eastAsia="Times New Roman" w:hAnsi="Times New Roman" w:cs="Times New Roman"/>
            <w:sz w:val="24"/>
            <w:szCs w:val="24"/>
          </w:rPr>
          <w:delText>е</w:delText>
        </w:r>
      </w:del>
      <w:ins w:id="6" w:author="Kotelnikov" w:date="2018-04-02T12:59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" w:author="Kotelnikov" w:date="2018-04-02T12:59:00Z">
        <w:r w:rsidR="00EA344F" w:rsidDel="00D97F9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="00EA344F">
        <w:rPr>
          <w:rFonts w:ascii="Times New Roman" w:eastAsia="Times New Roman" w:hAnsi="Times New Roman" w:cs="Times New Roman"/>
          <w:sz w:val="24"/>
          <w:szCs w:val="24"/>
        </w:rPr>
        <w:t>точности прогнозирования характеристик ИИ</w:t>
      </w:r>
      <w:proofErr w:type="gramEnd"/>
      <w:r w:rsidR="00EA34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 w:rsidR="00EA344F">
        <w:rPr>
          <w:rFonts w:ascii="Times New Roman" w:eastAsia="Times New Roman" w:hAnsi="Times New Roman" w:cs="Times New Roman"/>
          <w:sz w:val="24"/>
          <w:szCs w:val="24"/>
        </w:rPr>
        <w:t>КП</w:t>
      </w:r>
      <w:commentRangeEnd w:id="8"/>
      <w:r w:rsidR="002F572A">
        <w:rPr>
          <w:rStyle w:val="a6"/>
        </w:rPr>
        <w:commentReference w:id="8"/>
      </w:r>
      <w:r w:rsidR="00EA34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Задачи работы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2.2.1 Получение архивных и текущих данных по характеристикам космической погоды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2.2.2 Получение архивных и текущих данных по характеристикам ИИ КП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2.2.3 Исследование существующих подходов к прогнозированию потоков заряженных частиц, в том числе их погрешность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2.2.4 Определение перечня характеристик космической погоды, влияющие на величину потока ЗЧ</w:t>
      </w:r>
      <w:proofErr w:type="gramEnd"/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2.2.5 Определение метода машинного обучения,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дающей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наименьшую погрешность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2.2.6 Разработка программного модуля, реализующего данный метод прогнозирования для дальнейшего использования.</w:t>
      </w:r>
    </w:p>
    <w:p w:rsidR="006D186A" w:rsidRDefault="006D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Требования к выполнению работы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Полученные архивные и текущие данные по характеристикам космической погоды и ИИ КП должны быть обработаны в части: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разделения данных на зависимые и независимые показатели,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определения обучающих и тестовых выборок,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commentRangeStart w:id="9"/>
      <w:del w:id="10" w:author="Kotelnikov" w:date="2018-04-02T13:00:00Z">
        <w:r w:rsidDel="00D97F92">
          <w:rPr>
            <w:rFonts w:ascii="Times New Roman" w:eastAsia="Times New Roman" w:hAnsi="Times New Roman" w:cs="Times New Roman"/>
            <w:sz w:val="24"/>
            <w:szCs w:val="24"/>
          </w:rPr>
          <w:delText>удаление</w:delText>
        </w:r>
        <w:commentRangeEnd w:id="9"/>
        <w:r w:rsidR="002F572A" w:rsidDel="00D97F92">
          <w:rPr>
            <w:rStyle w:val="a6"/>
          </w:rPr>
          <w:commentReference w:id="9"/>
        </w:r>
        <w:r w:rsidDel="00D97F9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1" w:author="Kotelnikov" w:date="2018-04-02T13:00:00Z">
        <w:r w:rsidR="00D97F92">
          <w:rPr>
            <w:rFonts w:ascii="Times New Roman" w:eastAsia="Times New Roman" w:hAnsi="Times New Roman" w:cs="Times New Roman"/>
            <w:sz w:val="24"/>
            <w:szCs w:val="24"/>
          </w:rPr>
          <w:t>обработка</w:t>
        </w:r>
        <w:r w:rsidR="00D97F9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пропусков в данных,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нормировк</w:t>
      </w:r>
      <w:ins w:id="12" w:author="Kotelnikov" w:date="2018-04-02T13:00:00Z">
        <w:r w:rsidR="00D97F92">
          <w:rPr>
            <w:rFonts w:ascii="Times New Roman" w:eastAsia="Times New Roman" w:hAnsi="Times New Roman" w:cs="Times New Roman"/>
            <w:sz w:val="24"/>
            <w:szCs w:val="24"/>
          </w:rPr>
          <w:t>а</w:t>
        </w:r>
      </w:ins>
      <w:del w:id="13" w:author="Kotelnikov" w:date="2018-04-02T13:00:00Z">
        <w:r w:rsidDel="00D97F92">
          <w:rPr>
            <w:rFonts w:ascii="Times New Roman" w:eastAsia="Times New Roman" w:hAnsi="Times New Roman" w:cs="Times New Roman"/>
            <w:sz w:val="24"/>
            <w:szCs w:val="24"/>
          </w:rPr>
          <w:delText>и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данных (в случае необходимости)</w:t>
      </w:r>
      <w:ins w:id="14" w:author="Kotelnikov" w:date="2018-04-02T11:35:00Z">
        <w:r w:rsidR="002F572A">
          <w:rPr>
            <w:rFonts w:ascii="Times New Roman" w:eastAsia="Times New Roman" w:hAnsi="Times New Roman" w:cs="Times New Roman"/>
            <w:sz w:val="24"/>
            <w:szCs w:val="24"/>
          </w:rPr>
          <w:t xml:space="preserve">: </w:t>
        </w:r>
      </w:ins>
      <w:proofErr w:type="spellStart"/>
      <w:ins w:id="15" w:author="Kotelnikov" w:date="2018-04-02T11:36:00Z">
        <w:r w:rsidR="002F572A">
          <w:rPr>
            <w:rFonts w:ascii="Times New Roman" w:eastAsia="Times New Roman" w:hAnsi="Times New Roman" w:cs="Times New Roman"/>
            <w:sz w:val="24"/>
            <w:szCs w:val="24"/>
          </w:rPr>
          <w:t>центрировании</w:t>
        </w:r>
      </w:ins>
      <w:ins w:id="16" w:author="Kotelnikov" w:date="2018-04-02T13:00:00Z">
        <w:r w:rsidR="00D97F92">
          <w:rPr>
            <w:rFonts w:ascii="Times New Roman" w:eastAsia="Times New Roman" w:hAnsi="Times New Roman" w:cs="Times New Roman"/>
            <w:sz w:val="24"/>
            <w:szCs w:val="24"/>
          </w:rPr>
          <w:t>е</w:t>
        </w:r>
      </w:ins>
      <w:proofErr w:type="spellEnd"/>
      <w:ins w:id="17" w:author="Kotelnikov" w:date="2018-04-02T11:36:00Z">
        <w:r w:rsidR="002F572A">
          <w:rPr>
            <w:rFonts w:ascii="Times New Roman" w:eastAsia="Times New Roman" w:hAnsi="Times New Roman" w:cs="Times New Roman"/>
            <w:sz w:val="24"/>
            <w:szCs w:val="24"/>
          </w:rPr>
          <w:t xml:space="preserve"> данны</w:t>
        </w:r>
        <w:proofErr w:type="gramStart"/>
        <w:r w:rsidR="002F572A">
          <w:rPr>
            <w:rFonts w:ascii="Times New Roman" w:eastAsia="Times New Roman" w:hAnsi="Times New Roman" w:cs="Times New Roman"/>
            <w:sz w:val="24"/>
            <w:szCs w:val="24"/>
          </w:rPr>
          <w:t>х(</w:t>
        </w:r>
      </w:ins>
      <w:proofErr w:type="gramEnd"/>
      <w:ins w:id="18" w:author="Kotelnikov" w:date="2018-04-02T11:38:00Z">
        <w:r w:rsidR="002F572A">
          <w:rPr>
            <w:rFonts w:ascii="Times New Roman" w:eastAsia="Times New Roman" w:hAnsi="Times New Roman" w:cs="Times New Roman"/>
            <w:sz w:val="24"/>
            <w:szCs w:val="24"/>
          </w:rPr>
          <w:t>вычитание среднего значения из каждого элемента выборки</w:t>
        </w:r>
      </w:ins>
      <w:ins w:id="19" w:author="Kotelnikov" w:date="2018-04-02T11:36:00Z">
        <w:r w:rsidR="002F572A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  <w:ins w:id="20" w:author="Kotelnikov" w:date="2018-04-02T11:38:00Z">
        <w:r w:rsidR="00D97F92">
          <w:rPr>
            <w:rFonts w:ascii="Times New Roman" w:eastAsia="Times New Roman" w:hAnsi="Times New Roman" w:cs="Times New Roman"/>
            <w:sz w:val="24"/>
            <w:szCs w:val="24"/>
          </w:rPr>
          <w:t xml:space="preserve"> и  масштабировани</w:t>
        </w:r>
      </w:ins>
      <w:ins w:id="21" w:author="Kotelnikov" w:date="2018-04-02T13:00:00Z">
        <w:r w:rsidR="00D97F92">
          <w:rPr>
            <w:rFonts w:ascii="Times New Roman" w:eastAsia="Times New Roman" w:hAnsi="Times New Roman" w:cs="Times New Roman"/>
            <w:sz w:val="24"/>
            <w:szCs w:val="24"/>
          </w:rPr>
          <w:t>е</w:t>
        </w:r>
      </w:ins>
      <w:ins w:id="22" w:author="Kotelnikov" w:date="2018-04-02T11:38:00Z">
        <w:r w:rsidR="002F572A">
          <w:rPr>
            <w:rFonts w:ascii="Times New Roman" w:eastAsia="Times New Roman" w:hAnsi="Times New Roman" w:cs="Times New Roman"/>
            <w:sz w:val="24"/>
            <w:szCs w:val="24"/>
          </w:rPr>
          <w:t xml:space="preserve"> данных(деление каждого элемента выборки на дисперсию выборки)</w:t>
        </w:r>
      </w:ins>
      <w:ins w:id="23" w:author="Kotelnikov" w:date="2018-04-02T11:39:00Z">
        <w:r w:rsidR="002F572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ins w:id="24" w:author="Kotelnikov" w:date="2018-04-02T13:00:00Z">
        <w:r w:rsidR="00D97F92">
          <w:rPr>
            <w:rFonts w:ascii="Times New Roman" w:eastAsia="Times New Roman" w:hAnsi="Times New Roman" w:cs="Times New Roman"/>
            <w:sz w:val="24"/>
            <w:szCs w:val="24"/>
          </w:rPr>
          <w:t xml:space="preserve"> необходимость </w:t>
        </w:r>
      </w:ins>
      <w:ins w:id="25" w:author="Kotelnikov" w:date="2018-04-02T13:01:00Z">
        <w:r w:rsidR="00D97F92">
          <w:rPr>
            <w:rFonts w:ascii="Times New Roman" w:eastAsia="Times New Roman" w:hAnsi="Times New Roman" w:cs="Times New Roman"/>
            <w:sz w:val="24"/>
            <w:szCs w:val="24"/>
          </w:rPr>
          <w:t>нормировки определяется в процессе работы.</w:t>
        </w:r>
      </w:ins>
      <w:del w:id="26" w:author="Kotelnikov" w:date="2018-04-02T11:35:00Z">
        <w:r w:rsidDel="002F572A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Kotelnikov" w:date="2018-04-02T11:35:00Z">
        <w:r w:rsidDel="002F572A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delText>(что это?каким образом?опиши кратко)</w:delText>
        </w:r>
      </w:del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определения общих статистических характеристик</w:t>
      </w:r>
      <w:del w:id="28" w:author="Kotelnikov" w:date="2018-04-02T11:39:00Z">
        <w:r w:rsidDel="002F572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Del="002F572A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delText>(каких?)</w:delText>
        </w:r>
        <w:r w:rsidDel="002F572A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29" w:author="Kotelnikov" w:date="2018-04-02T11:39:00Z">
        <w:r w:rsidR="002F572A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  <w:ins w:id="30" w:author="Kotelnikov" w:date="2018-04-02T11:41:00Z">
        <w:r w:rsidR="002F572A">
          <w:rPr>
            <w:rFonts w:ascii="Times New Roman" w:eastAsia="Times New Roman" w:hAnsi="Times New Roman" w:cs="Times New Roman"/>
            <w:sz w:val="24"/>
            <w:szCs w:val="24"/>
          </w:rPr>
          <w:t xml:space="preserve"> экстремальных значений, дисперсии, </w:t>
        </w:r>
      </w:ins>
      <w:ins w:id="31" w:author="Kotelnikov" w:date="2018-04-02T11:42:00Z">
        <w:r>
          <w:rPr>
            <w:rFonts w:ascii="Times New Roman" w:eastAsia="Times New Roman" w:hAnsi="Times New Roman" w:cs="Times New Roman"/>
            <w:sz w:val="24"/>
            <w:szCs w:val="24"/>
          </w:rPr>
          <w:t>числа пропусков данных</w:t>
        </w:r>
      </w:ins>
      <w:ins w:id="32" w:author="Kotelnikov" w:date="2018-04-02T11:41:00Z">
        <w:r w:rsidR="002F572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ins w:id="33" w:author="Kotelnikov" w:date="2018-04-02T11:4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34" w:author="Kotelnikov" w:date="2018-04-02T11:39:00Z">
        <w:r w:rsidR="002F572A">
          <w:rPr>
            <w:rFonts w:ascii="Times New Roman" w:eastAsia="Times New Roman" w:hAnsi="Times New Roman" w:cs="Times New Roman"/>
            <w:sz w:val="24"/>
            <w:szCs w:val="24"/>
          </w:rPr>
          <w:t xml:space="preserve">предварительный анализ </w:t>
        </w:r>
      </w:ins>
      <w:ins w:id="35" w:author="Kotelnikov" w:date="2018-04-02T11:40:00Z">
        <w:r w:rsidR="002F572A">
          <w:rPr>
            <w:rFonts w:ascii="Times New Roman" w:eastAsia="Times New Roman" w:hAnsi="Times New Roman" w:cs="Times New Roman"/>
            <w:sz w:val="24"/>
            <w:szCs w:val="24"/>
          </w:rPr>
          <w:t>корреляций</w:t>
        </w:r>
      </w:ins>
      <w:ins w:id="36" w:author="Kotelnikov" w:date="2018-04-02T11:41:00Z">
        <w:r w:rsidR="002F572A">
          <w:rPr>
            <w:rFonts w:ascii="Times New Roman" w:eastAsia="Times New Roman" w:hAnsi="Times New Roman" w:cs="Times New Roman"/>
            <w:sz w:val="24"/>
            <w:szCs w:val="24"/>
          </w:rPr>
          <w:t xml:space="preserve"> в выборке</w:t>
        </w:r>
      </w:ins>
      <w:ins w:id="37" w:author="Kotelnikov" w:date="2018-04-02T11:39:00Z">
        <w:r w:rsidR="002F572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3.2. Определение метода машинного обучения, дающей наименьшую погрешность, проводится путем обучения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предобработанных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обучающих данных, проведения оценки качества (погрешности) на тестовых данных. 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3.3. Определить наилучший показатель качества (погрешности) среди существующих моделей.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3.4. Результатами работы являются количественные сравнения существующих методов машинного обучения, оценка значимости независимых данных для прогнозирования зависимых показателей. 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3.5 Прогнозируемые характеристики: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потоки электронов с энергией более 2 МэВ на геостационарной орбите.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3.6 Срок прогноза: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одни сутки.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Отчетная документация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доклад на конференцию,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модель,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ПД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(текст программы, описание программы, руководство пользователя)</w:t>
      </w:r>
    </w:p>
    <w:p w:rsidR="006D186A" w:rsidRDefault="00EA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Этапы работы</w:t>
      </w:r>
    </w:p>
    <w:tbl>
      <w:tblPr>
        <w:tblStyle w:val="a5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  <w:tblPrChange w:id="38" w:author="Kotelnikov" w:date="2018-04-02T11:43:00Z">
          <w:tblPr>
            <w:tblStyle w:val="a5"/>
            <w:tblW w:w="8076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</w:tblPrChange>
      </w:tblPr>
      <w:tblGrid>
        <w:gridCol w:w="534"/>
        <w:gridCol w:w="2790"/>
        <w:gridCol w:w="1661"/>
        <w:gridCol w:w="1588"/>
        <w:gridCol w:w="2182"/>
        <w:tblGridChange w:id="39">
          <w:tblGrid>
            <w:gridCol w:w="534"/>
            <w:gridCol w:w="2790"/>
            <w:gridCol w:w="1661"/>
            <w:gridCol w:w="1588"/>
            <w:gridCol w:w="1473"/>
            <w:gridCol w:w="30"/>
          </w:tblGrid>
        </w:tblGridChange>
      </w:tblGrid>
      <w:tr w:rsidR="006D186A" w:rsidTr="00EA344F">
        <w:trPr>
          <w:trHeight w:val="420"/>
          <w:trPrChange w:id="40" w:author="Kotelnikov" w:date="2018-04-02T11:43:00Z">
            <w:trPr>
              <w:gridAfter w:val="0"/>
              <w:wAfter w:w="30" w:type="dxa"/>
              <w:trHeight w:val="420"/>
            </w:trPr>
          </w:trPrChange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1" w:author="Kotelnikov" w:date="2018-04-02T11:43:00Z">
              <w:tcPr>
                <w:tcW w:w="534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6D186A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2" w:author="Kotelnikov" w:date="2018-04-02T11:43:00Z">
              <w:tcPr>
                <w:tcW w:w="2790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6D186A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этапа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3" w:author="Kotelnikov" w:date="2018-04-02T11:43:00Z">
              <w:tcPr>
                <w:tcW w:w="1661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6D186A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Отчетная документация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4" w:author="Kotelnikov" w:date="2018-04-02T11:43:00Z">
              <w:tcPr>
                <w:tcW w:w="15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6D186A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 работ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5" w:author="Kotelnikov" w:date="2018-04-02T11:43:00Z">
              <w:tcPr>
                <w:tcW w:w="147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ins w:id="46" w:author="Kotelnikov" w:date="2018-04-02T11:43:00Z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Сроки выполнения </w:t>
            </w:r>
          </w:p>
          <w:p w:rsidR="006D186A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</w:t>
            </w:r>
          </w:p>
        </w:tc>
      </w:tr>
      <w:tr w:rsidR="00EA344F" w:rsidTr="00EA344F">
        <w:tblPrEx>
          <w:tblPrExChange w:id="47" w:author="Kotelnikov" w:date="2018-04-02T11:43:00Z">
            <w:tblPrEx>
              <w:tblW w:w="9571" w:type="dxa"/>
            </w:tblPrEx>
          </w:tblPrExChange>
        </w:tblPrEx>
        <w:trPr>
          <w:trHeight w:val="340"/>
          <w:trPrChange w:id="48" w:author="Kotelnikov" w:date="2018-04-02T11:43:00Z">
            <w:trPr>
              <w:wAfter w:w="1495" w:type="dxa"/>
              <w:trHeight w:val="340"/>
            </w:trPr>
          </w:trPrChange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9" w:author="Kotelnikov" w:date="2018-04-02T11:43:00Z">
              <w:tcPr>
                <w:tcW w:w="534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0" w:author="Kotelnikov" w:date="2018-04-02T11:43:00Z">
              <w:tcPr>
                <w:tcW w:w="2790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1" w:author="Kotelnikov" w:date="2018-04-02T11:43:00Z">
              <w:tcPr>
                <w:tcW w:w="1661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2" w:author="Kotelnikov" w:date="2018-04-02T11:43:00Z">
              <w:tcPr>
                <w:tcW w:w="15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344F" w:rsidRDefault="00EA344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344F" w:rsidRDefault="00EA344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344F" w:rsidRDefault="00EA344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3" w:author="Kotelnikov" w:date="2018-04-02T11:43:00Z">
              <w:tcPr>
                <w:tcW w:w="150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Окончание</w:t>
            </w:r>
          </w:p>
        </w:tc>
      </w:tr>
      <w:tr w:rsidR="00EA344F" w:rsidTr="00EA344F">
        <w:tblPrEx>
          <w:tblPrExChange w:id="54" w:author="Kotelnikov" w:date="2018-04-02T11:43:00Z">
            <w:tblPrEx>
              <w:tblW w:w="9571" w:type="dxa"/>
            </w:tblPrEx>
          </w:tblPrExChange>
        </w:tblPrEx>
        <w:trPr>
          <w:trHeight w:val="340"/>
          <w:trPrChange w:id="55" w:author="Kotelnikov" w:date="2018-04-02T11:43:00Z">
            <w:trPr>
              <w:wAfter w:w="1495" w:type="dxa"/>
              <w:trHeight w:val="340"/>
            </w:trPr>
          </w:trPrChange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6" w:author="Kotelnikov" w:date="2018-04-02T11:43:00Z">
              <w:tcPr>
                <w:tcW w:w="5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7" w:author="Kotelnikov" w:date="2018-04-02T11:43:00Z">
              <w:tcPr>
                <w:tcW w:w="279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Написание тезисов доклада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8" w:author="Kotelnikov" w:date="2018-04-02T11:43:00Z">
              <w:tcPr>
                <w:tcW w:w="166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Тезисы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9" w:author="Kotelnikov" w:date="2018-04-02T11:43:00Z">
              <w:tcPr>
                <w:tcW w:w="15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Котельников А.Б.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0" w:author="Kotelnikov" w:date="2018-04-02T11:43:00Z">
              <w:tcPr>
                <w:tcW w:w="150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15.04.2018</w:t>
            </w:r>
          </w:p>
        </w:tc>
      </w:tr>
      <w:tr w:rsidR="00EA344F" w:rsidTr="00EA344F">
        <w:tblPrEx>
          <w:tblPrExChange w:id="61" w:author="Kotelnikov" w:date="2018-04-02T11:43:00Z">
            <w:tblPrEx>
              <w:tblW w:w="9571" w:type="dxa"/>
            </w:tblPrEx>
          </w:tblPrExChange>
        </w:tblPrEx>
        <w:trPr>
          <w:trHeight w:val="340"/>
          <w:trPrChange w:id="62" w:author="Kotelnikov" w:date="2018-04-02T11:43:00Z">
            <w:trPr>
              <w:wAfter w:w="1495" w:type="dxa"/>
              <w:trHeight w:val="340"/>
            </w:trPr>
          </w:trPrChange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3" w:author="Kotelnikov" w:date="2018-04-02T11:43:00Z">
              <w:tcPr>
                <w:tcW w:w="5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4" w:author="Kotelnikov" w:date="2018-04-02T11:43:00Z">
              <w:tcPr>
                <w:tcW w:w="279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существующих моделей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5" w:author="Kotelnikov" w:date="2018-04-02T11:43:00Z">
              <w:tcPr>
                <w:tcW w:w="166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6" w:author="Kotelnikov" w:date="2018-04-02T11:43:00Z">
              <w:tcPr>
                <w:tcW w:w="15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Котельников А.Б</w:t>
            </w:r>
            <w:bookmarkStart w:id="67" w:name="_GoBack"/>
            <w:bookmarkEnd w:id="6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8" w:author="Kotelnikov" w:date="2018-04-02T11:43:00Z">
              <w:tcPr>
                <w:tcW w:w="150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31.04.2018</w:t>
            </w:r>
          </w:p>
        </w:tc>
      </w:tr>
      <w:tr w:rsidR="00EA344F" w:rsidTr="00EA344F">
        <w:tblPrEx>
          <w:tblPrExChange w:id="69" w:author="Kotelnikov" w:date="2018-04-02T11:43:00Z">
            <w:tblPrEx>
              <w:tblW w:w="9571" w:type="dxa"/>
            </w:tblPrEx>
          </w:tblPrExChange>
        </w:tblPrEx>
        <w:trPr>
          <w:trHeight w:val="340"/>
          <w:trPrChange w:id="70" w:author="Kotelnikov" w:date="2018-04-02T11:43:00Z">
            <w:trPr>
              <w:wAfter w:w="1495" w:type="dxa"/>
              <w:trHeight w:val="340"/>
            </w:trPr>
          </w:trPrChange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1" w:author="Kotelnikov" w:date="2018-04-02T11:43:00Z">
              <w:tcPr>
                <w:tcW w:w="5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2" w:author="Kotelnikov" w:date="2018-04-02T11:43:00Z">
              <w:tcPr>
                <w:tcW w:w="279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исходных данных для разработки и тестирования модели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3" w:author="Kotelnikov" w:date="2018-04-02T11:43:00Z">
              <w:tcPr>
                <w:tcW w:w="166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4" w:author="Kotelnikov" w:date="2018-04-02T11:43:00Z">
              <w:tcPr>
                <w:tcW w:w="15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Котельников А.Б.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5" w:author="Kotelnikov" w:date="2018-04-02T11:43:00Z">
              <w:tcPr>
                <w:tcW w:w="150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09.06.2018</w:t>
            </w:r>
          </w:p>
        </w:tc>
      </w:tr>
      <w:tr w:rsidR="00EA344F" w:rsidTr="00EA344F">
        <w:tblPrEx>
          <w:tblPrExChange w:id="76" w:author="Kotelnikov" w:date="2018-04-02T11:43:00Z">
            <w:tblPrEx>
              <w:tblW w:w="9571" w:type="dxa"/>
            </w:tblPrEx>
          </w:tblPrExChange>
        </w:tblPrEx>
        <w:trPr>
          <w:trHeight w:val="340"/>
          <w:trPrChange w:id="77" w:author="Kotelnikov" w:date="2018-04-02T11:43:00Z">
            <w:trPr>
              <w:wAfter w:w="1495" w:type="dxa"/>
              <w:trHeight w:val="340"/>
            </w:trPr>
          </w:trPrChange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8" w:author="Kotelnikov" w:date="2018-04-02T11:43:00Z">
              <w:tcPr>
                <w:tcW w:w="5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9" w:author="Kotelnikov" w:date="2018-04-02T11:43:00Z">
              <w:tcPr>
                <w:tcW w:w="279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Выбор оптимального алгоритма модели из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существующих</w:t>
            </w:r>
            <w:proofErr w:type="gramEnd"/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0" w:author="Kotelnikov" w:date="2018-04-02T11:43:00Z">
              <w:tcPr>
                <w:tcW w:w="166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1" w:author="Kotelnikov" w:date="2018-04-02T11:43:00Z">
              <w:tcPr>
                <w:tcW w:w="15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Котельников А.Б.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2" w:author="Kotelnikov" w:date="2018-04-02T11:43:00Z">
              <w:tcPr>
                <w:tcW w:w="150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31.06.2018</w:t>
            </w:r>
          </w:p>
        </w:tc>
      </w:tr>
      <w:tr w:rsidR="00EA344F" w:rsidTr="00EA344F">
        <w:tblPrEx>
          <w:tblPrExChange w:id="83" w:author="Kotelnikov" w:date="2018-04-02T11:43:00Z">
            <w:tblPrEx>
              <w:tblW w:w="9571" w:type="dxa"/>
            </w:tblPrEx>
          </w:tblPrExChange>
        </w:tblPrEx>
        <w:trPr>
          <w:trHeight w:val="340"/>
          <w:trPrChange w:id="84" w:author="Kotelnikov" w:date="2018-04-02T11:43:00Z">
            <w:trPr>
              <w:wAfter w:w="1495" w:type="dxa"/>
              <w:trHeight w:val="340"/>
            </w:trPr>
          </w:trPrChange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5" w:author="Kotelnikov" w:date="2018-04-02T11:43:00Z">
              <w:tcPr>
                <w:tcW w:w="5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6" w:author="Kotelnikov" w:date="2018-04-02T11:43:00Z">
              <w:tcPr>
                <w:tcW w:w="279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доклада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7" w:author="Kotelnikov" w:date="2018-04-02T11:43:00Z">
              <w:tcPr>
                <w:tcW w:w="166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Доклад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8" w:author="Kotelnikov" w:date="2018-04-02T11:43:00Z">
              <w:tcPr>
                <w:tcW w:w="15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Котельников А.Б.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9" w:author="Kotelnikov" w:date="2018-04-02T11:43:00Z">
              <w:tcPr>
                <w:tcW w:w="150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31.08.2018</w:t>
            </w:r>
          </w:p>
        </w:tc>
      </w:tr>
      <w:tr w:rsidR="00EA344F" w:rsidTr="00EA344F">
        <w:tblPrEx>
          <w:tblPrExChange w:id="90" w:author="Kotelnikov" w:date="2018-04-02T11:43:00Z">
            <w:tblPrEx>
              <w:tblW w:w="9571" w:type="dxa"/>
            </w:tblPrEx>
          </w:tblPrExChange>
        </w:tblPrEx>
        <w:trPr>
          <w:trHeight w:val="340"/>
          <w:trPrChange w:id="91" w:author="Kotelnikov" w:date="2018-04-02T11:43:00Z">
            <w:trPr>
              <w:wAfter w:w="1495" w:type="dxa"/>
              <w:trHeight w:val="340"/>
            </w:trPr>
          </w:trPrChange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92" w:author="Kotelnikov" w:date="2018-04-02T11:43:00Z">
              <w:tcPr>
                <w:tcW w:w="5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93" w:author="Kotelnikov" w:date="2018-04-02T11:43:00Z">
              <w:tcPr>
                <w:tcW w:w="279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комплектом ПД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94" w:author="Kotelnikov" w:date="2018-04-02T11:43:00Z">
              <w:tcPr>
                <w:tcW w:w="166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ПД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95" w:author="Kotelnikov" w:date="2018-04-02T11:43:00Z">
              <w:tcPr>
                <w:tcW w:w="15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EA344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Котельников А.Б.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96" w:author="Kotelnikov" w:date="2018-04-02T11:43:00Z">
              <w:tcPr>
                <w:tcW w:w="150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EA344F" w:rsidRDefault="00D97F92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ins w:id="97" w:author="Kotelnikov" w:date="2018-04-02T11:44:00Z">
              <w:r>
                <w:rPr>
                  <w:rFonts w:ascii="Times New Roman" w:eastAsia="Times New Roman" w:hAnsi="Times New Roman" w:cs="Times New Roman"/>
                  <w:sz w:val="24"/>
                  <w:szCs w:val="24"/>
                  <w:highlight w:val="yellow"/>
                </w:rPr>
                <w:t>30.</w:t>
              </w:r>
            </w:ins>
            <w:ins w:id="98" w:author="Kotelnikov" w:date="2018-04-02T13:01:00Z">
              <w:r>
                <w:rPr>
                  <w:rFonts w:ascii="Times New Roman" w:eastAsia="Times New Roman" w:hAnsi="Times New Roman" w:cs="Times New Roman"/>
                  <w:sz w:val="24"/>
                  <w:szCs w:val="24"/>
                  <w:highlight w:val="yellow"/>
                </w:rPr>
                <w:t>12</w:t>
              </w:r>
            </w:ins>
            <w:ins w:id="99" w:author="Kotelnikov" w:date="2018-04-02T11:44:00Z">
              <w:r w:rsidR="00EA344F">
                <w:rPr>
                  <w:rFonts w:ascii="Times New Roman" w:eastAsia="Times New Roman" w:hAnsi="Times New Roman" w:cs="Times New Roman"/>
                  <w:sz w:val="24"/>
                  <w:szCs w:val="24"/>
                  <w:highlight w:val="yellow"/>
                </w:rPr>
                <w:t>.2018</w:t>
              </w:r>
            </w:ins>
            <w:del w:id="100" w:author="Kotelnikov" w:date="2018-04-02T11:44:00Z">
              <w:r w:rsidR="00EA344F" w:rsidDel="00EA344F">
                <w:rPr>
                  <w:rFonts w:ascii="Times New Roman" w:eastAsia="Times New Roman" w:hAnsi="Times New Roman" w:cs="Times New Roman"/>
                  <w:sz w:val="24"/>
                  <w:szCs w:val="24"/>
                  <w:highlight w:val="yellow"/>
                </w:rPr>
                <w:delText>?</w:delText>
              </w:r>
            </w:del>
          </w:p>
        </w:tc>
      </w:tr>
    </w:tbl>
    <w:p w:rsidR="006D186A" w:rsidRDefault="006D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186A" w:rsidRDefault="006D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186A" w:rsidRDefault="006D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1" w:name="_gjdgxs" w:colFirst="0" w:colLast="0"/>
      <w:bookmarkEnd w:id="101"/>
    </w:p>
    <w:sectPr w:rsidR="006D186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Kotelnikov" w:date="2018-04-02T11:33:00Z" w:initials="K">
    <w:p w:rsidR="002F572A" w:rsidRDefault="002F572A">
      <w:pPr>
        <w:pStyle w:val="a7"/>
      </w:pPr>
      <w:r>
        <w:rPr>
          <w:rStyle w:val="a6"/>
        </w:rPr>
        <w:annotationRef/>
      </w:r>
      <w:r>
        <w:t>Тут была цел</w:t>
      </w:r>
      <w:proofErr w:type="gramStart"/>
      <w:r>
        <w:t>ь-</w:t>
      </w:r>
      <w:proofErr w:type="gramEnd"/>
      <w:r>
        <w:t xml:space="preserve"> </w:t>
      </w:r>
      <w:proofErr w:type="spellStart"/>
      <w:r>
        <w:t>исследовани</w:t>
      </w:r>
      <w:proofErr w:type="spellEnd"/>
      <w:r>
        <w:t xml:space="preserve"> применимости методов, то есть, метод может быть применим или не применим, а повышение точности- тогда цель должна быть обязательно достигнута</w:t>
      </w:r>
    </w:p>
  </w:comment>
  <w:comment w:id="9" w:author="Kotelnikov" w:date="2018-04-02T11:35:00Z" w:initials="K">
    <w:p w:rsidR="002F572A" w:rsidRDefault="002F572A">
      <w:pPr>
        <w:pStyle w:val="a7"/>
      </w:pPr>
      <w:r>
        <w:rPr>
          <w:rStyle w:val="a6"/>
        </w:rPr>
        <w:annotationRef/>
      </w:r>
      <w:r>
        <w:t>обработка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6D186A"/>
    <w:rsid w:val="002F572A"/>
    <w:rsid w:val="006D186A"/>
    <w:rsid w:val="00D97F92"/>
    <w:rsid w:val="00EA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sz w:val="15"/>
        <w:szCs w:val="15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2F572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F572A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F572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F572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F572A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F572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F5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15"/>
        <w:szCs w:val="15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2F572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F572A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F572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F572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F572A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F572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F5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Kotelnikov</cp:lastModifiedBy>
  <cp:revision>3</cp:revision>
  <dcterms:created xsi:type="dcterms:W3CDTF">2018-04-02T08:30:00Z</dcterms:created>
  <dcterms:modified xsi:type="dcterms:W3CDTF">2018-04-02T10:01:00Z</dcterms:modified>
</cp:coreProperties>
</file>